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FC" w:rsidRPr="00584E6E" w:rsidRDefault="0008706C" w:rsidP="0008706C">
      <w:pPr>
        <w:jc w:val="right"/>
        <w:rPr>
          <w:sz w:val="24"/>
          <w:szCs w:val="24"/>
        </w:rPr>
      </w:pPr>
      <w:r>
        <w:rPr>
          <w:rFonts w:hint="eastAsia"/>
          <w:sz w:val="24"/>
          <w:szCs w:val="24"/>
        </w:rPr>
        <w:t xml:space="preserve">　　</w:t>
      </w:r>
      <w:r w:rsidR="005E2242" w:rsidRPr="00584E6E">
        <w:rPr>
          <w:rFonts w:hint="eastAsia"/>
          <w:sz w:val="24"/>
          <w:szCs w:val="24"/>
        </w:rPr>
        <w:t>サーモグラフィを用いた太陽電池パネルのヒートスポット検出方法の検討</w:t>
      </w:r>
    </w:p>
    <w:p w:rsidR="00214D82" w:rsidRPr="00D078E1" w:rsidRDefault="00214D82" w:rsidP="00584E6E">
      <w:pPr>
        <w:ind w:right="420"/>
        <w:jc w:val="right"/>
        <w:rPr>
          <w:szCs w:val="21"/>
        </w:rPr>
      </w:pPr>
      <w:r w:rsidRPr="00496CCC">
        <w:rPr>
          <w:szCs w:val="21"/>
        </w:rPr>
        <w:t>Examination of heat spots detection method of solar panels</w:t>
      </w:r>
      <w:r w:rsidR="005518AE" w:rsidRPr="00496CCC">
        <w:rPr>
          <w:szCs w:val="21"/>
        </w:rPr>
        <w:t xml:space="preserve"> using a</w:t>
      </w:r>
      <w:r w:rsidRPr="00496CCC">
        <w:rPr>
          <w:szCs w:val="21"/>
        </w:rPr>
        <w:t xml:space="preserve"> thermography</w:t>
      </w:r>
    </w:p>
    <w:p w:rsidR="0074292C" w:rsidRPr="00496CCC" w:rsidRDefault="0074292C" w:rsidP="0074292C">
      <w:pPr>
        <w:jc w:val="center"/>
        <w:rPr>
          <w:sz w:val="20"/>
          <w:szCs w:val="20"/>
        </w:rPr>
      </w:pPr>
      <w:r w:rsidRPr="00496CCC">
        <w:rPr>
          <w:rFonts w:hint="eastAsia"/>
          <w:sz w:val="20"/>
          <w:szCs w:val="20"/>
        </w:rPr>
        <w:t>利穂</w:t>
      </w:r>
      <w:r w:rsidRPr="00496CCC">
        <w:rPr>
          <w:sz w:val="20"/>
          <w:szCs w:val="20"/>
        </w:rPr>
        <w:t xml:space="preserve"> 虹希　</w:t>
      </w:r>
      <w:r w:rsidR="00870297" w:rsidRPr="00496CCC">
        <w:rPr>
          <w:rFonts w:hint="eastAsia"/>
          <w:sz w:val="20"/>
          <w:szCs w:val="20"/>
        </w:rPr>
        <w:t>吉田</w:t>
      </w:r>
      <w:r w:rsidR="00870297" w:rsidRPr="00496CCC">
        <w:rPr>
          <w:sz w:val="20"/>
          <w:szCs w:val="20"/>
        </w:rPr>
        <w:t xml:space="preserve"> </w:t>
      </w:r>
      <w:r w:rsidR="00870297" w:rsidRPr="00496CCC">
        <w:rPr>
          <w:rFonts w:hint="eastAsia"/>
          <w:sz w:val="20"/>
          <w:szCs w:val="20"/>
        </w:rPr>
        <w:t>晋</w:t>
      </w:r>
      <w:r w:rsidR="00EE0F65" w:rsidRPr="00496CCC">
        <w:rPr>
          <w:sz w:val="20"/>
          <w:szCs w:val="20"/>
        </w:rPr>
        <w:t xml:space="preserve"> </w:t>
      </w:r>
      <w:r w:rsidR="001A29F5" w:rsidRPr="00496CCC">
        <w:rPr>
          <w:rFonts w:hint="eastAsia"/>
          <w:sz w:val="20"/>
          <w:szCs w:val="20"/>
        </w:rPr>
        <w:t>田中</w:t>
      </w:r>
      <w:r w:rsidR="001A29F5" w:rsidRPr="00496CCC">
        <w:rPr>
          <w:sz w:val="20"/>
          <w:szCs w:val="20"/>
        </w:rPr>
        <w:t xml:space="preserve"> 達治 松浦 史法</w:t>
      </w:r>
    </w:p>
    <w:p w:rsidR="00870297" w:rsidRPr="00496CCC" w:rsidRDefault="00870297" w:rsidP="0074292C">
      <w:pPr>
        <w:jc w:val="center"/>
        <w:rPr>
          <w:sz w:val="20"/>
          <w:szCs w:val="20"/>
        </w:rPr>
      </w:pPr>
      <w:r w:rsidRPr="00496CCC">
        <w:rPr>
          <w:sz w:val="20"/>
          <w:szCs w:val="20"/>
        </w:rPr>
        <w:t>K.</w:t>
      </w:r>
      <w:r w:rsidR="001A29F5" w:rsidRPr="00496CCC">
        <w:rPr>
          <w:sz w:val="20"/>
          <w:szCs w:val="20"/>
        </w:rPr>
        <w:t xml:space="preserve"> </w:t>
      </w:r>
      <w:proofErr w:type="spellStart"/>
      <w:r w:rsidRPr="00496CCC">
        <w:rPr>
          <w:sz w:val="20"/>
          <w:szCs w:val="20"/>
        </w:rPr>
        <w:t>Riho</w:t>
      </w:r>
      <w:proofErr w:type="spellEnd"/>
      <w:r w:rsidR="001A29F5" w:rsidRPr="00496CCC">
        <w:rPr>
          <w:rFonts w:hint="eastAsia"/>
          <w:sz w:val="20"/>
          <w:szCs w:val="20"/>
        </w:rPr>
        <w:t xml:space="preserve">　</w:t>
      </w:r>
      <w:r w:rsidRPr="00496CCC">
        <w:rPr>
          <w:sz w:val="20"/>
          <w:szCs w:val="20"/>
        </w:rPr>
        <w:t>S.</w:t>
      </w:r>
      <w:r w:rsidR="001A29F5" w:rsidRPr="00496CCC">
        <w:rPr>
          <w:sz w:val="20"/>
          <w:szCs w:val="20"/>
        </w:rPr>
        <w:t xml:space="preserve"> </w:t>
      </w:r>
      <w:r w:rsidRPr="00496CCC">
        <w:rPr>
          <w:sz w:val="20"/>
          <w:szCs w:val="20"/>
        </w:rPr>
        <w:t>Yoshida</w:t>
      </w:r>
      <w:r w:rsidR="001A29F5" w:rsidRPr="00496CCC">
        <w:rPr>
          <w:rFonts w:hint="eastAsia"/>
          <w:sz w:val="20"/>
          <w:szCs w:val="20"/>
        </w:rPr>
        <w:t xml:space="preserve">　</w:t>
      </w:r>
      <w:r w:rsidR="001A29F5" w:rsidRPr="00496CCC">
        <w:rPr>
          <w:sz w:val="20"/>
          <w:szCs w:val="20"/>
        </w:rPr>
        <w:t>T. Tanaka</w:t>
      </w:r>
      <w:r w:rsidR="001A29F5" w:rsidRPr="00496CCC">
        <w:rPr>
          <w:rFonts w:hint="eastAsia"/>
          <w:sz w:val="20"/>
          <w:szCs w:val="20"/>
        </w:rPr>
        <w:t xml:space="preserve">　</w:t>
      </w:r>
      <w:r w:rsidR="001A29F5" w:rsidRPr="00496CCC">
        <w:rPr>
          <w:sz w:val="20"/>
          <w:szCs w:val="20"/>
        </w:rPr>
        <w:t>M. Matsuura</w:t>
      </w:r>
    </w:p>
    <w:p w:rsidR="00870297" w:rsidRPr="00496CCC" w:rsidRDefault="00870297" w:rsidP="00870297">
      <w:pPr>
        <w:jc w:val="center"/>
        <w:rPr>
          <w:sz w:val="20"/>
          <w:szCs w:val="20"/>
        </w:rPr>
        <w:sectPr w:rsidR="00870297" w:rsidRPr="00496CCC" w:rsidSect="0074292C">
          <w:pgSz w:w="11906" w:h="16838" w:code="9"/>
          <w:pgMar w:top="1701" w:right="1021" w:bottom="1418" w:left="1021" w:header="851" w:footer="992" w:gutter="0"/>
          <w:cols w:space="425"/>
          <w:docGrid w:type="lines" w:linePitch="360"/>
        </w:sectPr>
      </w:pPr>
      <w:r w:rsidRPr="00496CCC">
        <w:rPr>
          <w:sz w:val="20"/>
          <w:szCs w:val="20"/>
        </w:rPr>
        <w:t>(阿南高専)</w:t>
      </w:r>
    </w:p>
    <w:p w:rsidR="00870297" w:rsidRPr="00496CCC" w:rsidRDefault="00870297" w:rsidP="00870297">
      <w:pPr>
        <w:pStyle w:val="a3"/>
        <w:numPr>
          <w:ilvl w:val="0"/>
          <w:numId w:val="1"/>
        </w:numPr>
        <w:ind w:leftChars="0"/>
        <w:jc w:val="left"/>
        <w:rPr>
          <w:sz w:val="20"/>
          <w:szCs w:val="20"/>
        </w:rPr>
      </w:pPr>
      <w:r w:rsidRPr="00496CCC">
        <w:rPr>
          <w:rFonts w:hint="eastAsia"/>
          <w:sz w:val="20"/>
          <w:szCs w:val="20"/>
        </w:rPr>
        <w:lastRenderedPageBreak/>
        <w:t>はじめに</w:t>
      </w:r>
    </w:p>
    <w:p w:rsidR="005518AE" w:rsidRPr="00496CCC" w:rsidRDefault="00AB6D8B" w:rsidP="00496CCC">
      <w:pPr>
        <w:ind w:firstLineChars="100" w:firstLine="200"/>
        <w:jc w:val="left"/>
        <w:rPr>
          <w:sz w:val="20"/>
          <w:szCs w:val="20"/>
        </w:rPr>
      </w:pPr>
      <w:r w:rsidRPr="00AB6D8B">
        <w:rPr>
          <w:rFonts w:hint="eastAsia"/>
          <w:sz w:val="20"/>
          <w:szCs w:val="20"/>
        </w:rPr>
        <w:t>太陽光パネルにおいて部分的に故障すると，故障部分が抵抗となり発熱してしまうヒートスポットが発生する．一般的な点検システムでは，ヒートスポットのあるパネルの特定は難しい．ヒートスポットにより発電量が低下してしまった状態では，長期的に見ると多くの電力を無駄にしてしまう．ヒートスポットの検出には，サーモカメラが有効だが，赤外線画像からヒートスポットを特定するには，専門家の判断が必要となる．メガソーラー向けにドローンを用いたサーモカメラ点検方法は既に提案されているが，撮影した赤外線画像を専門家が見て故障を判断しているのが現状である．</w:t>
      </w:r>
    </w:p>
    <w:p w:rsidR="005E039A" w:rsidRPr="00496CCC" w:rsidRDefault="00D9670F" w:rsidP="00D9670F">
      <w:pPr>
        <w:pStyle w:val="a3"/>
        <w:numPr>
          <w:ilvl w:val="0"/>
          <w:numId w:val="1"/>
        </w:numPr>
        <w:ind w:leftChars="0"/>
        <w:jc w:val="left"/>
        <w:rPr>
          <w:sz w:val="20"/>
          <w:szCs w:val="20"/>
        </w:rPr>
      </w:pPr>
      <w:r w:rsidRPr="00496CCC">
        <w:rPr>
          <w:rFonts w:hint="eastAsia"/>
          <w:sz w:val="20"/>
          <w:szCs w:val="20"/>
        </w:rPr>
        <w:t>サーモグラフィ</w:t>
      </w:r>
      <w:r w:rsidR="00DD2A32" w:rsidRPr="00496CCC">
        <w:rPr>
          <w:rFonts w:hint="eastAsia"/>
          <w:sz w:val="20"/>
          <w:szCs w:val="20"/>
        </w:rPr>
        <w:t>撮影方法</w:t>
      </w:r>
    </w:p>
    <w:p w:rsidR="005518AE" w:rsidRPr="00496CCC" w:rsidRDefault="005518AE" w:rsidP="00496CCC">
      <w:pPr>
        <w:ind w:firstLineChars="100" w:firstLine="200"/>
        <w:jc w:val="left"/>
        <w:rPr>
          <w:sz w:val="20"/>
          <w:szCs w:val="20"/>
        </w:rPr>
      </w:pPr>
      <w:r w:rsidRPr="00496CCC">
        <w:rPr>
          <w:rFonts w:hint="eastAsia"/>
          <w:sz w:val="20"/>
          <w:szCs w:val="20"/>
        </w:rPr>
        <w:t>サーモカメラを用いて撮影を行うと</w:t>
      </w:r>
      <w:r w:rsidR="00826090">
        <w:rPr>
          <w:rFonts w:hint="eastAsia"/>
          <w:sz w:val="20"/>
          <w:szCs w:val="20"/>
        </w:rPr>
        <w:t>，</w:t>
      </w:r>
      <w:r w:rsidRPr="00496CCC">
        <w:rPr>
          <w:rFonts w:hint="eastAsia"/>
          <w:sz w:val="20"/>
          <w:szCs w:val="20"/>
        </w:rPr>
        <w:t>同じパネルを撮影しても図１，図</w:t>
      </w:r>
      <w:r w:rsidRPr="00496CCC">
        <w:rPr>
          <w:sz w:val="20"/>
          <w:szCs w:val="20"/>
        </w:rPr>
        <w:t>2のように天気によって雲の映り込みの影響が出る．図2のように雲の映り込みによりヒートスポット以外の箇所も発熱しているような画像となり判定に専門的な知識が求められる</w:t>
      </w:r>
      <w:r w:rsidR="00826090">
        <w:rPr>
          <w:rFonts w:hint="eastAsia"/>
          <w:sz w:val="20"/>
          <w:szCs w:val="20"/>
        </w:rPr>
        <w:t>．</w:t>
      </w:r>
    </w:p>
    <w:p w:rsidR="0071638D" w:rsidRPr="00496CCC" w:rsidRDefault="00967448" w:rsidP="00C37662">
      <w:pPr>
        <w:ind w:firstLineChars="100" w:firstLine="200"/>
        <w:jc w:val="center"/>
        <w:rPr>
          <w:sz w:val="20"/>
          <w:szCs w:val="20"/>
        </w:rPr>
      </w:pPr>
      <w:r w:rsidRPr="00496CCC">
        <w:rPr>
          <w:noProof/>
          <w:sz w:val="20"/>
          <w:szCs w:val="20"/>
        </w:rPr>
        <w:drawing>
          <wp:inline distT="0" distB="0" distL="0" distR="0" wp14:anchorId="0C6EDFD7" wp14:editId="148DED89">
            <wp:extent cx="685800" cy="5143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629" cy="515722"/>
                    </a:xfrm>
                    <a:prstGeom prst="rect">
                      <a:avLst/>
                    </a:prstGeom>
                  </pic:spPr>
                </pic:pic>
              </a:graphicData>
            </a:graphic>
          </wp:inline>
        </w:drawing>
      </w:r>
      <w:ins w:id="0" w:author="利穂虹希" w:date="2017-02-14T16:27:00Z">
        <w:r w:rsidR="00C37662">
          <w:rPr>
            <w:rFonts w:hint="eastAsia"/>
            <w:sz w:val="20"/>
            <w:szCs w:val="20"/>
          </w:rPr>
          <w:t xml:space="preserve">　　</w:t>
        </w:r>
      </w:ins>
      <w:r w:rsidRPr="00496CCC">
        <w:rPr>
          <w:noProof/>
          <w:sz w:val="20"/>
          <w:szCs w:val="20"/>
        </w:rPr>
        <w:drawing>
          <wp:inline distT="0" distB="0" distL="0" distR="0" wp14:anchorId="23DE5D9D" wp14:editId="24BA1665">
            <wp:extent cx="666750" cy="50006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1569" cy="503677"/>
                    </a:xfrm>
                    <a:prstGeom prst="rect">
                      <a:avLst/>
                    </a:prstGeom>
                  </pic:spPr>
                </pic:pic>
              </a:graphicData>
            </a:graphic>
          </wp:inline>
        </w:drawing>
      </w:r>
    </w:p>
    <w:p w:rsidR="00967448" w:rsidRPr="00826090" w:rsidRDefault="00967448" w:rsidP="00967448">
      <w:pPr>
        <w:jc w:val="left"/>
        <w:rPr>
          <w:sz w:val="18"/>
          <w:szCs w:val="18"/>
        </w:rPr>
      </w:pPr>
      <w:r w:rsidRPr="00826090">
        <w:rPr>
          <w:rFonts w:hint="eastAsia"/>
          <w:sz w:val="18"/>
          <w:szCs w:val="18"/>
        </w:rPr>
        <w:t>図</w:t>
      </w:r>
      <w:r w:rsidRPr="00826090">
        <w:rPr>
          <w:sz w:val="18"/>
          <w:szCs w:val="18"/>
        </w:rPr>
        <w:t xml:space="preserve">1 </w:t>
      </w:r>
      <w:r w:rsidRPr="00826090">
        <w:rPr>
          <w:rFonts w:hint="eastAsia"/>
          <w:sz w:val="18"/>
          <w:szCs w:val="18"/>
        </w:rPr>
        <w:t>雲の影響</w:t>
      </w:r>
      <w:r w:rsidR="00EE0F65" w:rsidRPr="00826090">
        <w:rPr>
          <w:rFonts w:hint="eastAsia"/>
          <w:sz w:val="18"/>
          <w:szCs w:val="18"/>
        </w:rPr>
        <w:t>が</w:t>
      </w:r>
      <w:r w:rsidRPr="00826090">
        <w:rPr>
          <w:rFonts w:hint="eastAsia"/>
          <w:sz w:val="18"/>
          <w:szCs w:val="18"/>
        </w:rPr>
        <w:t>小さい場合</w:t>
      </w:r>
      <w:r w:rsidRPr="00826090">
        <w:rPr>
          <w:sz w:val="18"/>
          <w:szCs w:val="18"/>
        </w:rPr>
        <w:t xml:space="preserve"> </w:t>
      </w:r>
      <w:ins w:id="1" w:author="利穂虹希" w:date="2017-02-14T16:27:00Z">
        <w:r w:rsidR="00C37662">
          <w:rPr>
            <w:rFonts w:hint="eastAsia"/>
            <w:sz w:val="18"/>
            <w:szCs w:val="18"/>
          </w:rPr>
          <w:t xml:space="preserve">　</w:t>
        </w:r>
      </w:ins>
      <w:r w:rsidRPr="00826090">
        <w:rPr>
          <w:rFonts w:hint="eastAsia"/>
          <w:sz w:val="18"/>
          <w:szCs w:val="18"/>
        </w:rPr>
        <w:t>図</w:t>
      </w:r>
      <w:r w:rsidRPr="00826090">
        <w:rPr>
          <w:sz w:val="18"/>
          <w:szCs w:val="18"/>
        </w:rPr>
        <w:t>2雲の影響</w:t>
      </w:r>
      <w:r w:rsidR="00EE0F65" w:rsidRPr="00826090">
        <w:rPr>
          <w:rFonts w:hint="eastAsia"/>
          <w:sz w:val="18"/>
          <w:szCs w:val="18"/>
        </w:rPr>
        <w:t>が</w:t>
      </w:r>
      <w:r w:rsidRPr="00826090">
        <w:rPr>
          <w:rFonts w:hint="eastAsia"/>
          <w:sz w:val="18"/>
          <w:szCs w:val="18"/>
        </w:rPr>
        <w:t>大きい場会</w:t>
      </w:r>
    </w:p>
    <w:p w:rsidR="0023207F" w:rsidRDefault="00AB6D8B" w:rsidP="00967448">
      <w:pPr>
        <w:jc w:val="left"/>
        <w:rPr>
          <w:sz w:val="20"/>
          <w:szCs w:val="20"/>
        </w:rPr>
      </w:pPr>
      <w:r>
        <w:rPr>
          <w:rFonts w:hint="eastAsia"/>
          <w:sz w:val="20"/>
          <w:szCs w:val="20"/>
        </w:rPr>
        <w:t>また,ドローンを用いて撮影すると，パネルに反射して図3のようにドローン本体が写りこんでしまうことがある．</w:t>
      </w:r>
    </w:p>
    <w:p w:rsidR="0023207F" w:rsidRDefault="0023207F" w:rsidP="00C37662">
      <w:pPr>
        <w:jc w:val="center"/>
        <w:rPr>
          <w:sz w:val="20"/>
          <w:szCs w:val="20"/>
        </w:rPr>
      </w:pPr>
      <w:r>
        <w:rPr>
          <w:noProof/>
          <w:sz w:val="20"/>
          <w:szCs w:val="20"/>
        </w:rPr>
        <w:drawing>
          <wp:inline distT="0" distB="0" distL="0" distR="0" wp14:anchorId="6867BECB" wp14:editId="6F0F5672">
            <wp:extent cx="695325" cy="541461"/>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682" cy="543296"/>
                    </a:xfrm>
                    <a:prstGeom prst="rect">
                      <a:avLst/>
                    </a:prstGeom>
                    <a:noFill/>
                    <a:ln>
                      <a:noFill/>
                    </a:ln>
                  </pic:spPr>
                </pic:pic>
              </a:graphicData>
            </a:graphic>
          </wp:inline>
        </w:drawing>
      </w:r>
    </w:p>
    <w:p w:rsidR="005518AE" w:rsidRPr="00496CCC" w:rsidRDefault="0023207F" w:rsidP="00C37662">
      <w:pPr>
        <w:jc w:val="center"/>
        <w:rPr>
          <w:sz w:val="20"/>
          <w:szCs w:val="20"/>
        </w:rPr>
      </w:pPr>
      <w:r>
        <w:rPr>
          <w:rFonts w:hint="eastAsia"/>
          <w:sz w:val="20"/>
          <w:szCs w:val="20"/>
        </w:rPr>
        <w:t>図3 写りこんでしまったドローン</w:t>
      </w:r>
    </w:p>
    <w:p w:rsidR="005E039A" w:rsidRPr="00496CCC" w:rsidRDefault="00622C09" w:rsidP="005E039A">
      <w:pPr>
        <w:pStyle w:val="a3"/>
        <w:numPr>
          <w:ilvl w:val="0"/>
          <w:numId w:val="1"/>
        </w:numPr>
        <w:ind w:leftChars="0"/>
        <w:jc w:val="left"/>
        <w:rPr>
          <w:sz w:val="20"/>
          <w:szCs w:val="20"/>
        </w:rPr>
      </w:pPr>
      <w:r w:rsidRPr="00496CCC">
        <w:rPr>
          <w:rFonts w:hint="eastAsia"/>
          <w:sz w:val="20"/>
          <w:szCs w:val="20"/>
        </w:rPr>
        <w:lastRenderedPageBreak/>
        <w:t>ヒートスポットの</w:t>
      </w:r>
      <w:r w:rsidR="00CE5988" w:rsidRPr="00496CCC">
        <w:rPr>
          <w:rFonts w:hint="eastAsia"/>
          <w:sz w:val="20"/>
          <w:szCs w:val="20"/>
        </w:rPr>
        <w:t>判定</w:t>
      </w:r>
    </w:p>
    <w:p w:rsidR="00622C09" w:rsidRPr="00496CCC" w:rsidRDefault="005518AE" w:rsidP="00496CCC">
      <w:pPr>
        <w:ind w:firstLineChars="100" w:firstLine="200"/>
        <w:jc w:val="left"/>
        <w:rPr>
          <w:sz w:val="20"/>
          <w:szCs w:val="20"/>
        </w:rPr>
      </w:pPr>
      <w:r w:rsidRPr="00496CCC">
        <w:rPr>
          <w:rFonts w:hint="eastAsia"/>
          <w:sz w:val="20"/>
          <w:szCs w:val="20"/>
        </w:rPr>
        <w:t>左右</w:t>
      </w:r>
      <w:r w:rsidR="0023207F">
        <w:rPr>
          <w:rFonts w:hint="eastAsia"/>
          <w:sz w:val="20"/>
          <w:szCs w:val="20"/>
        </w:rPr>
        <w:t>及び正面</w:t>
      </w:r>
      <w:r w:rsidRPr="00496CCC">
        <w:rPr>
          <w:rFonts w:hint="eastAsia"/>
          <w:sz w:val="20"/>
          <w:szCs w:val="20"/>
        </w:rPr>
        <w:t>の角度から撮影した赤外線写真を正面方向に射影変換し比較のため合成すると</w:t>
      </w:r>
      <w:r w:rsidR="00826090">
        <w:rPr>
          <w:rFonts w:hint="eastAsia"/>
          <w:sz w:val="20"/>
          <w:szCs w:val="20"/>
        </w:rPr>
        <w:t>，</w:t>
      </w:r>
      <w:r w:rsidRPr="00496CCC">
        <w:rPr>
          <w:rFonts w:hint="eastAsia"/>
          <w:sz w:val="20"/>
          <w:szCs w:val="20"/>
        </w:rPr>
        <w:t>雲に反</w:t>
      </w:r>
      <w:r w:rsidR="00826090">
        <w:rPr>
          <w:rFonts w:hint="eastAsia"/>
          <w:sz w:val="20"/>
          <w:szCs w:val="20"/>
        </w:rPr>
        <w:t>射して反応している赤外線反応は角度により異なるため重ならないが</w:t>
      </w:r>
      <w:r w:rsidRPr="00496CCC">
        <w:rPr>
          <w:rFonts w:hint="eastAsia"/>
          <w:sz w:val="20"/>
          <w:szCs w:val="20"/>
        </w:rPr>
        <w:t>ヒートスポットは同じであるため</w:t>
      </w:r>
      <w:r w:rsidR="00826090">
        <w:rPr>
          <w:rFonts w:hint="eastAsia"/>
          <w:sz w:val="20"/>
          <w:szCs w:val="20"/>
        </w:rPr>
        <w:t>重なる．その箇所をヒートスポットと判定する．</w:t>
      </w:r>
    </w:p>
    <w:p w:rsidR="005E039A" w:rsidRPr="00496CCC" w:rsidRDefault="00622C09" w:rsidP="005E039A">
      <w:pPr>
        <w:pStyle w:val="a3"/>
        <w:numPr>
          <w:ilvl w:val="0"/>
          <w:numId w:val="1"/>
        </w:numPr>
        <w:ind w:leftChars="0"/>
        <w:jc w:val="left"/>
        <w:rPr>
          <w:sz w:val="20"/>
          <w:szCs w:val="20"/>
        </w:rPr>
      </w:pPr>
      <w:r w:rsidRPr="00496CCC">
        <w:rPr>
          <w:rFonts w:hint="eastAsia"/>
          <w:sz w:val="20"/>
          <w:szCs w:val="20"/>
        </w:rPr>
        <w:t>画像処理</w:t>
      </w:r>
    </w:p>
    <w:p w:rsidR="00CE5988" w:rsidRPr="00496CCC" w:rsidRDefault="00D039C3" w:rsidP="00496CCC">
      <w:pPr>
        <w:ind w:firstLineChars="100" w:firstLine="200"/>
        <w:jc w:val="left"/>
        <w:rPr>
          <w:sz w:val="20"/>
          <w:szCs w:val="20"/>
        </w:rPr>
      </w:pPr>
      <w:r>
        <w:rPr>
          <w:rFonts w:hint="eastAsia"/>
          <w:sz w:val="20"/>
          <w:szCs w:val="20"/>
        </w:rPr>
        <w:t>一枚のパネル</w:t>
      </w:r>
      <w:r w:rsidR="00822B2D" w:rsidRPr="00496CCC">
        <w:rPr>
          <w:rFonts w:hint="eastAsia"/>
          <w:sz w:val="20"/>
          <w:szCs w:val="20"/>
        </w:rPr>
        <w:t>に対し</w:t>
      </w:r>
      <w:r>
        <w:rPr>
          <w:rFonts w:hint="eastAsia"/>
          <w:sz w:val="20"/>
          <w:szCs w:val="20"/>
        </w:rPr>
        <w:t>三</w:t>
      </w:r>
      <w:r w:rsidR="00822B2D" w:rsidRPr="00496CCC">
        <w:rPr>
          <w:rFonts w:hint="eastAsia"/>
          <w:sz w:val="20"/>
          <w:szCs w:val="20"/>
        </w:rPr>
        <w:t>枚の</w:t>
      </w:r>
      <w:r w:rsidR="005E2242" w:rsidRPr="00496CCC">
        <w:rPr>
          <w:rFonts w:hint="eastAsia"/>
          <w:sz w:val="20"/>
          <w:szCs w:val="20"/>
        </w:rPr>
        <w:t>赤外線写真</w:t>
      </w:r>
      <w:r w:rsidR="00CE5988" w:rsidRPr="00496CCC">
        <w:rPr>
          <w:rFonts w:hint="eastAsia"/>
          <w:sz w:val="20"/>
          <w:szCs w:val="20"/>
        </w:rPr>
        <w:t>を正面から見たように</w:t>
      </w:r>
      <w:r w:rsidR="001D37DA" w:rsidRPr="00496CCC">
        <w:rPr>
          <w:rFonts w:hint="eastAsia"/>
          <w:sz w:val="20"/>
          <w:szCs w:val="20"/>
        </w:rPr>
        <w:t>射影変換して比較した</w:t>
      </w:r>
      <w:r w:rsidR="005E2242" w:rsidRPr="00496CCC">
        <w:rPr>
          <w:rFonts w:hint="eastAsia"/>
          <w:sz w:val="20"/>
          <w:szCs w:val="20"/>
        </w:rPr>
        <w:t>．</w:t>
      </w:r>
      <w:r>
        <w:rPr>
          <w:rFonts w:hint="eastAsia"/>
          <w:sz w:val="20"/>
          <w:szCs w:val="20"/>
        </w:rPr>
        <w:t>阿南高専屋上のパネルを屋上で撮影したものと，ドローンを用いて空中から撮影したものに処理を行った．</w:t>
      </w:r>
    </w:p>
    <w:p w:rsidR="005E039A" w:rsidRPr="00496CCC" w:rsidRDefault="00CE5988" w:rsidP="005E039A">
      <w:pPr>
        <w:pStyle w:val="a3"/>
        <w:numPr>
          <w:ilvl w:val="0"/>
          <w:numId w:val="1"/>
        </w:numPr>
        <w:ind w:leftChars="0"/>
        <w:jc w:val="left"/>
        <w:rPr>
          <w:sz w:val="20"/>
          <w:szCs w:val="20"/>
        </w:rPr>
      </w:pPr>
      <w:r w:rsidRPr="00496CCC">
        <w:rPr>
          <w:rFonts w:hint="eastAsia"/>
          <w:sz w:val="20"/>
          <w:szCs w:val="20"/>
        </w:rPr>
        <w:t>実験結果</w:t>
      </w:r>
    </w:p>
    <w:p w:rsidR="002F3DDA" w:rsidRDefault="00C37662" w:rsidP="002F3DDA">
      <w:pPr>
        <w:ind w:firstLineChars="100" w:firstLine="200"/>
        <w:jc w:val="left"/>
        <w:rPr>
          <w:rFonts w:hint="eastAsia"/>
          <w:sz w:val="20"/>
          <w:szCs w:val="20"/>
        </w:rPr>
      </w:pPr>
      <w:r>
        <w:rPr>
          <w:rFonts w:hint="eastAsia"/>
          <w:sz w:val="20"/>
          <w:szCs w:val="20"/>
        </w:rPr>
        <w:t>図</w:t>
      </w:r>
      <w:r w:rsidR="002F3DDA">
        <w:rPr>
          <w:rFonts w:hint="eastAsia"/>
          <w:sz w:val="20"/>
          <w:szCs w:val="20"/>
        </w:rPr>
        <w:t>4はヒートスポットのあるパネルを2016年9月1日，10月7日，10月24日に撮影した赤外線画像に処理を行ったものである．</w:t>
      </w:r>
    </w:p>
    <w:p w:rsidR="00002156" w:rsidRPr="00496CCC" w:rsidRDefault="00C37662" w:rsidP="002F3DDA">
      <w:pPr>
        <w:ind w:firstLineChars="100" w:firstLine="200"/>
        <w:jc w:val="left"/>
        <w:rPr>
          <w:sz w:val="20"/>
          <w:szCs w:val="20"/>
        </w:rPr>
      </w:pPr>
      <w:r>
        <w:rPr>
          <w:noProof/>
          <w:sz w:val="20"/>
          <w:szCs w:val="20"/>
        </w:rPr>
        <w:drawing>
          <wp:inline distT="0" distB="0" distL="0" distR="0" wp14:anchorId="378F4751" wp14:editId="0EAFB5FC">
            <wp:extent cx="2343150" cy="71295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8634" cy="714620"/>
                    </a:xfrm>
                    <a:prstGeom prst="rect">
                      <a:avLst/>
                    </a:prstGeom>
                    <a:noFill/>
                    <a:ln>
                      <a:noFill/>
                    </a:ln>
                  </pic:spPr>
                </pic:pic>
              </a:graphicData>
            </a:graphic>
          </wp:inline>
        </w:drawing>
      </w:r>
      <w:r w:rsidR="002F3479" w:rsidRPr="00496CCC">
        <w:rPr>
          <w:rFonts w:hint="eastAsia"/>
          <w:sz w:val="20"/>
          <w:szCs w:val="20"/>
        </w:rPr>
        <w:t xml:space="preserve">　</w:t>
      </w:r>
    </w:p>
    <w:p w:rsidR="00C37662" w:rsidRDefault="00C37662" w:rsidP="00C37662">
      <w:pPr>
        <w:jc w:val="center"/>
        <w:rPr>
          <w:rFonts w:hint="eastAsia"/>
          <w:sz w:val="20"/>
          <w:szCs w:val="20"/>
        </w:rPr>
      </w:pPr>
      <w:r>
        <w:rPr>
          <w:rFonts w:hint="eastAsia"/>
          <w:sz w:val="20"/>
          <w:szCs w:val="20"/>
        </w:rPr>
        <w:t>図4 処理結果</w:t>
      </w:r>
    </w:p>
    <w:p w:rsidR="002F3DDA" w:rsidRDefault="002F3DDA" w:rsidP="002F3DDA">
      <w:pPr>
        <w:jc w:val="left"/>
        <w:rPr>
          <w:rFonts w:hint="eastAsia"/>
          <w:sz w:val="20"/>
          <w:szCs w:val="20"/>
        </w:rPr>
      </w:pPr>
      <w:r>
        <w:rPr>
          <w:rFonts w:hint="eastAsia"/>
          <w:sz w:val="20"/>
          <w:szCs w:val="20"/>
        </w:rPr>
        <w:t>図5は写りこんだUAVを除去している例である．</w:t>
      </w:r>
    </w:p>
    <w:p w:rsidR="00002156" w:rsidRDefault="002F3479" w:rsidP="002F3479">
      <w:pPr>
        <w:jc w:val="center"/>
        <w:rPr>
          <w:rFonts w:hint="eastAsia"/>
          <w:sz w:val="20"/>
          <w:szCs w:val="20"/>
        </w:rPr>
      </w:pPr>
      <w:r w:rsidRPr="00496CCC">
        <w:rPr>
          <w:rFonts w:hint="eastAsia"/>
          <w:sz w:val="20"/>
          <w:szCs w:val="20"/>
        </w:rPr>
        <w:t xml:space="preserve">　　</w:t>
      </w:r>
      <w:r w:rsidR="00A253CF">
        <w:rPr>
          <w:noProof/>
          <w:sz w:val="20"/>
          <w:szCs w:val="20"/>
        </w:rPr>
        <w:drawing>
          <wp:inline distT="0" distB="0" distL="0" distR="0" wp14:anchorId="5DBE11D7">
            <wp:extent cx="1866900" cy="674052"/>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224" cy="674530"/>
                    </a:xfrm>
                    <a:prstGeom prst="rect">
                      <a:avLst/>
                    </a:prstGeom>
                    <a:noFill/>
                    <a:ln>
                      <a:noFill/>
                    </a:ln>
                  </pic:spPr>
                </pic:pic>
              </a:graphicData>
            </a:graphic>
          </wp:inline>
        </w:drawing>
      </w:r>
    </w:p>
    <w:p w:rsidR="002F3DDA" w:rsidRPr="00496CCC" w:rsidRDefault="002F3DDA" w:rsidP="002F3479">
      <w:pPr>
        <w:jc w:val="center"/>
        <w:rPr>
          <w:sz w:val="20"/>
          <w:szCs w:val="20"/>
        </w:rPr>
      </w:pPr>
      <w:r>
        <w:rPr>
          <w:rFonts w:hint="eastAsia"/>
          <w:sz w:val="20"/>
          <w:szCs w:val="20"/>
        </w:rPr>
        <w:t>図5 UAVの除去</w:t>
      </w:r>
    </w:p>
    <w:p w:rsidR="00CE5988" w:rsidRPr="00496CCC" w:rsidRDefault="005F15F7" w:rsidP="005E039A">
      <w:pPr>
        <w:pStyle w:val="a3"/>
        <w:numPr>
          <w:ilvl w:val="0"/>
          <w:numId w:val="1"/>
        </w:numPr>
        <w:ind w:leftChars="0"/>
        <w:jc w:val="left"/>
        <w:rPr>
          <w:sz w:val="20"/>
          <w:szCs w:val="20"/>
        </w:rPr>
      </w:pPr>
      <w:r>
        <w:rPr>
          <w:rFonts w:hint="eastAsia"/>
          <w:sz w:val="20"/>
          <w:szCs w:val="20"/>
        </w:rPr>
        <w:t>今後の課題</w:t>
      </w:r>
    </w:p>
    <w:p w:rsidR="00CE5988" w:rsidRPr="00496CCC" w:rsidRDefault="002F3DDA" w:rsidP="002F3DDA">
      <w:pPr>
        <w:jc w:val="left"/>
        <w:rPr>
          <w:sz w:val="20"/>
          <w:szCs w:val="20"/>
        </w:rPr>
      </w:pPr>
      <w:r>
        <w:rPr>
          <w:rFonts w:hint="eastAsia"/>
          <w:sz w:val="20"/>
          <w:szCs w:val="20"/>
        </w:rPr>
        <w:t xml:space="preserve">　</w:t>
      </w:r>
      <w:r w:rsidR="00072990">
        <w:rPr>
          <w:rFonts w:hint="eastAsia"/>
          <w:sz w:val="20"/>
          <w:szCs w:val="20"/>
        </w:rPr>
        <w:t>屋上で複数回撮影し輝度と閾値を決定するための係数の関係を調べることで，屋上で撮影したパネルに対しては射影変換後自動的に処理できるが，UAVで撮影したパネルに対しては，使用しているカメラが違うこと，</w:t>
      </w:r>
      <w:bookmarkStart w:id="2" w:name="_GoBack"/>
      <w:bookmarkEnd w:id="2"/>
      <w:r w:rsidR="00072990">
        <w:rPr>
          <w:rFonts w:hint="eastAsia"/>
          <w:sz w:val="20"/>
          <w:szCs w:val="20"/>
        </w:rPr>
        <w:t>撮影方法が違うことから手動で</w:t>
      </w:r>
      <w:r w:rsidR="00072990" w:rsidRPr="00072990">
        <w:rPr>
          <w:rFonts w:hint="eastAsia"/>
          <w:sz w:val="20"/>
          <w:szCs w:val="20"/>
        </w:rPr>
        <w:t>係数を調整してい</w:t>
      </w:r>
      <w:r w:rsidR="00072990">
        <w:rPr>
          <w:rFonts w:hint="eastAsia"/>
          <w:sz w:val="20"/>
          <w:szCs w:val="20"/>
        </w:rPr>
        <w:t>るため，屋上で撮影したパネルのように自動で検出できるようにしなければいけない．また，現在射影変換を自動的に行えないため，自動で検出できない.</w:t>
      </w:r>
    </w:p>
    <w:sectPr w:rsidR="00CE5988" w:rsidRPr="00496CCC" w:rsidSect="00870297">
      <w:type w:val="continuous"/>
      <w:pgSz w:w="11906" w:h="16838" w:code="9"/>
      <w:pgMar w:top="1701" w:right="1021" w:bottom="1418" w:left="1021" w:header="851" w:footer="992" w:gutter="0"/>
      <w:cols w:num="2" w:space="42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52C" w:rsidRDefault="00C9352C" w:rsidP="00DD2A32">
      <w:r>
        <w:separator/>
      </w:r>
    </w:p>
  </w:endnote>
  <w:endnote w:type="continuationSeparator" w:id="0">
    <w:p w:rsidR="00C9352C" w:rsidRDefault="00C9352C" w:rsidP="00DD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52C" w:rsidRDefault="00C9352C" w:rsidP="00DD2A32">
      <w:r>
        <w:separator/>
      </w:r>
    </w:p>
  </w:footnote>
  <w:footnote w:type="continuationSeparator" w:id="0">
    <w:p w:rsidR="00C9352C" w:rsidRDefault="00C9352C" w:rsidP="00DD2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4CFD"/>
    <w:multiLevelType w:val="hybridMultilevel"/>
    <w:tmpl w:val="AF9A1FD6"/>
    <w:lvl w:ilvl="0" w:tplc="610A27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12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2C"/>
    <w:rsid w:val="00002156"/>
    <w:rsid w:val="00027291"/>
    <w:rsid w:val="00072990"/>
    <w:rsid w:val="0008706C"/>
    <w:rsid w:val="000E2F05"/>
    <w:rsid w:val="001A29F5"/>
    <w:rsid w:val="001D37DA"/>
    <w:rsid w:val="00202260"/>
    <w:rsid w:val="00214D82"/>
    <w:rsid w:val="0023207F"/>
    <w:rsid w:val="002F3479"/>
    <w:rsid w:val="002F3DDA"/>
    <w:rsid w:val="00391C1E"/>
    <w:rsid w:val="00397C98"/>
    <w:rsid w:val="003A5DDC"/>
    <w:rsid w:val="00496CCC"/>
    <w:rsid w:val="004B761F"/>
    <w:rsid w:val="00501F95"/>
    <w:rsid w:val="00516242"/>
    <w:rsid w:val="005518AE"/>
    <w:rsid w:val="00555D0A"/>
    <w:rsid w:val="00584E6E"/>
    <w:rsid w:val="005E039A"/>
    <w:rsid w:val="005E2242"/>
    <w:rsid w:val="005F15F7"/>
    <w:rsid w:val="00622C09"/>
    <w:rsid w:val="00627AF2"/>
    <w:rsid w:val="00640FA9"/>
    <w:rsid w:val="006769C0"/>
    <w:rsid w:val="006C2476"/>
    <w:rsid w:val="0071638D"/>
    <w:rsid w:val="0074292C"/>
    <w:rsid w:val="007A7733"/>
    <w:rsid w:val="008008A9"/>
    <w:rsid w:val="00822B2D"/>
    <w:rsid w:val="00826090"/>
    <w:rsid w:val="00870297"/>
    <w:rsid w:val="00967448"/>
    <w:rsid w:val="00A000C0"/>
    <w:rsid w:val="00A01ACF"/>
    <w:rsid w:val="00A253CF"/>
    <w:rsid w:val="00AB6D8B"/>
    <w:rsid w:val="00AC56F9"/>
    <w:rsid w:val="00B019FC"/>
    <w:rsid w:val="00B34D6C"/>
    <w:rsid w:val="00B4156A"/>
    <w:rsid w:val="00B844AA"/>
    <w:rsid w:val="00BD7C8D"/>
    <w:rsid w:val="00C37662"/>
    <w:rsid w:val="00C57957"/>
    <w:rsid w:val="00C9352C"/>
    <w:rsid w:val="00CE5988"/>
    <w:rsid w:val="00D03270"/>
    <w:rsid w:val="00D03438"/>
    <w:rsid w:val="00D039C3"/>
    <w:rsid w:val="00D078E1"/>
    <w:rsid w:val="00D23A19"/>
    <w:rsid w:val="00D42119"/>
    <w:rsid w:val="00D9670F"/>
    <w:rsid w:val="00DD2A32"/>
    <w:rsid w:val="00DF0534"/>
    <w:rsid w:val="00EE0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297"/>
    <w:pPr>
      <w:ind w:leftChars="400" w:left="840"/>
    </w:pPr>
  </w:style>
  <w:style w:type="paragraph" w:styleId="a4">
    <w:name w:val="header"/>
    <w:basedOn w:val="a"/>
    <w:link w:val="a5"/>
    <w:uiPriority w:val="99"/>
    <w:unhideWhenUsed/>
    <w:rsid w:val="00DD2A32"/>
    <w:pPr>
      <w:tabs>
        <w:tab w:val="center" w:pos="4252"/>
        <w:tab w:val="right" w:pos="8504"/>
      </w:tabs>
      <w:snapToGrid w:val="0"/>
    </w:pPr>
  </w:style>
  <w:style w:type="character" w:customStyle="1" w:styleId="a5">
    <w:name w:val="ヘッダー (文字)"/>
    <w:basedOn w:val="a0"/>
    <w:link w:val="a4"/>
    <w:uiPriority w:val="99"/>
    <w:rsid w:val="00DD2A32"/>
  </w:style>
  <w:style w:type="paragraph" w:styleId="a6">
    <w:name w:val="footer"/>
    <w:basedOn w:val="a"/>
    <w:link w:val="a7"/>
    <w:uiPriority w:val="99"/>
    <w:unhideWhenUsed/>
    <w:rsid w:val="00DD2A32"/>
    <w:pPr>
      <w:tabs>
        <w:tab w:val="center" w:pos="4252"/>
        <w:tab w:val="right" w:pos="8504"/>
      </w:tabs>
      <w:snapToGrid w:val="0"/>
    </w:pPr>
  </w:style>
  <w:style w:type="character" w:customStyle="1" w:styleId="a7">
    <w:name w:val="フッター (文字)"/>
    <w:basedOn w:val="a0"/>
    <w:link w:val="a6"/>
    <w:uiPriority w:val="99"/>
    <w:rsid w:val="00DD2A32"/>
  </w:style>
  <w:style w:type="paragraph" w:styleId="a8">
    <w:name w:val="Balloon Text"/>
    <w:basedOn w:val="a"/>
    <w:link w:val="a9"/>
    <w:uiPriority w:val="99"/>
    <w:semiHidden/>
    <w:unhideWhenUsed/>
    <w:rsid w:val="00AC56F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C56F9"/>
    <w:rPr>
      <w:rFonts w:asciiTheme="majorHAnsi" w:eastAsiaTheme="majorEastAsia" w:hAnsiTheme="majorHAnsi" w:cstheme="majorBidi"/>
      <w:sz w:val="18"/>
      <w:szCs w:val="18"/>
    </w:rPr>
  </w:style>
  <w:style w:type="paragraph" w:styleId="aa">
    <w:name w:val="Revision"/>
    <w:hidden/>
    <w:uiPriority w:val="99"/>
    <w:semiHidden/>
    <w:rsid w:val="00496C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297"/>
    <w:pPr>
      <w:ind w:leftChars="400" w:left="840"/>
    </w:pPr>
  </w:style>
  <w:style w:type="paragraph" w:styleId="a4">
    <w:name w:val="header"/>
    <w:basedOn w:val="a"/>
    <w:link w:val="a5"/>
    <w:uiPriority w:val="99"/>
    <w:unhideWhenUsed/>
    <w:rsid w:val="00DD2A32"/>
    <w:pPr>
      <w:tabs>
        <w:tab w:val="center" w:pos="4252"/>
        <w:tab w:val="right" w:pos="8504"/>
      </w:tabs>
      <w:snapToGrid w:val="0"/>
    </w:pPr>
  </w:style>
  <w:style w:type="character" w:customStyle="1" w:styleId="a5">
    <w:name w:val="ヘッダー (文字)"/>
    <w:basedOn w:val="a0"/>
    <w:link w:val="a4"/>
    <w:uiPriority w:val="99"/>
    <w:rsid w:val="00DD2A32"/>
  </w:style>
  <w:style w:type="paragraph" w:styleId="a6">
    <w:name w:val="footer"/>
    <w:basedOn w:val="a"/>
    <w:link w:val="a7"/>
    <w:uiPriority w:val="99"/>
    <w:unhideWhenUsed/>
    <w:rsid w:val="00DD2A32"/>
    <w:pPr>
      <w:tabs>
        <w:tab w:val="center" w:pos="4252"/>
        <w:tab w:val="right" w:pos="8504"/>
      </w:tabs>
      <w:snapToGrid w:val="0"/>
    </w:pPr>
  </w:style>
  <w:style w:type="character" w:customStyle="1" w:styleId="a7">
    <w:name w:val="フッター (文字)"/>
    <w:basedOn w:val="a0"/>
    <w:link w:val="a6"/>
    <w:uiPriority w:val="99"/>
    <w:rsid w:val="00DD2A32"/>
  </w:style>
  <w:style w:type="paragraph" w:styleId="a8">
    <w:name w:val="Balloon Text"/>
    <w:basedOn w:val="a"/>
    <w:link w:val="a9"/>
    <w:uiPriority w:val="99"/>
    <w:semiHidden/>
    <w:unhideWhenUsed/>
    <w:rsid w:val="00AC56F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C56F9"/>
    <w:rPr>
      <w:rFonts w:asciiTheme="majorHAnsi" w:eastAsiaTheme="majorEastAsia" w:hAnsiTheme="majorHAnsi" w:cstheme="majorBidi"/>
      <w:sz w:val="18"/>
      <w:szCs w:val="18"/>
    </w:rPr>
  </w:style>
  <w:style w:type="paragraph" w:styleId="aa">
    <w:name w:val="Revision"/>
    <w:hidden/>
    <w:uiPriority w:val="99"/>
    <w:semiHidden/>
    <w:rsid w:val="0049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58BB-3FF0-4952-B6F7-6FFC7F3C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182</Words>
  <Characters>1040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利穂虹希</dc:creator>
  <cp:keywords/>
  <dc:description/>
  <cp:lastModifiedBy>利穂虹希</cp:lastModifiedBy>
  <cp:revision>5</cp:revision>
  <cp:lastPrinted>2016-07-25T00:42:00Z</cp:lastPrinted>
  <dcterms:created xsi:type="dcterms:W3CDTF">2017-02-14T01:58:00Z</dcterms:created>
  <dcterms:modified xsi:type="dcterms:W3CDTF">2017-02-14T07:46:00Z</dcterms:modified>
</cp:coreProperties>
</file>